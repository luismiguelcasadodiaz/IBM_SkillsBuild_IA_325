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C225A" w14:textId="77777777" w:rsidR="00642234" w:rsidRPr="00642234" w:rsidRDefault="00642234" w:rsidP="00642234">
      <w:pPr>
        <w:rPr>
          <w:b/>
          <w:bCs/>
          <w:lang w:val="es-ES"/>
        </w:rPr>
      </w:pPr>
      <w:r w:rsidRPr="00642234">
        <w:rPr>
          <w:b/>
          <w:bCs/>
          <w:lang w:val="es-ES"/>
        </w:rPr>
        <w:t xml:space="preserve">Para: </w:t>
      </w:r>
      <w:del w:id="0" w:author="Luis Miguel Casado Diaz" w:date="2025-05-14T17:46:00Z" w16du:dateUtc="2025-05-14T15:46:00Z">
        <w:r w:rsidR="005C2F4F" w:rsidRPr="005C2F4F">
          <w:rPr>
            <w:b/>
            <w:bCs/>
            <w:lang w:val="es-ES"/>
          </w:rPr>
          <w:delText>Carlos López – Director</w:delText>
        </w:r>
      </w:del>
      <w:ins w:id="1" w:author="Luis Miguel Casado Diaz" w:date="2025-05-14T17:46:00Z" w16du:dateUtc="2025-05-14T15:46:00Z">
        <w:r w:rsidRPr="00642234">
          <w:rPr>
            <w:b/>
            <w:bCs/>
            <w:lang w:val="es-ES"/>
          </w:rPr>
          <w:t xml:space="preserve">Sofía Martínez – </w:t>
        </w:r>
        <w:proofErr w:type="gramStart"/>
        <w:r w:rsidRPr="00642234">
          <w:rPr>
            <w:b/>
            <w:bCs/>
            <w:lang w:val="es-ES"/>
          </w:rPr>
          <w:t>Directora</w:t>
        </w:r>
      </w:ins>
      <w:proofErr w:type="gramEnd"/>
      <w:r w:rsidRPr="00642234">
        <w:rPr>
          <w:b/>
          <w:bCs/>
          <w:lang w:val="es-ES"/>
        </w:rPr>
        <w:t xml:space="preserve"> del Departamento de </w:t>
      </w:r>
      <w:del w:id="2" w:author="Luis Miguel Casado Diaz" w:date="2025-05-14T17:46:00Z" w16du:dateUtc="2025-05-14T15:46:00Z">
        <w:r w:rsidR="005C2F4F" w:rsidRPr="005C2F4F">
          <w:rPr>
            <w:b/>
            <w:bCs/>
            <w:lang w:val="es-ES"/>
          </w:rPr>
          <w:delText>Ventas</w:delText>
        </w:r>
      </w:del>
      <w:ins w:id="3" w:author="Luis Miguel Casado Diaz" w:date="2025-05-14T17:46:00Z" w16du:dateUtc="2025-05-14T15:46:00Z">
        <w:r w:rsidRPr="00642234">
          <w:rPr>
            <w:b/>
            <w:bCs/>
            <w:lang w:val="es-ES"/>
          </w:rPr>
          <w:t>Operaciones</w:t>
        </w:r>
      </w:ins>
      <w:r w:rsidRPr="00642234">
        <w:rPr>
          <w:b/>
          <w:bCs/>
          <w:lang w:val="es-ES"/>
        </w:rPr>
        <w:t xml:space="preserve"> y </w:t>
      </w:r>
      <w:del w:id="4" w:author="Luis Miguel Casado Diaz" w:date="2025-05-14T17:46:00Z" w16du:dateUtc="2025-05-14T15:46:00Z">
        <w:r w:rsidR="005C2F4F" w:rsidRPr="005C2F4F">
          <w:rPr>
            <w:b/>
            <w:bCs/>
            <w:lang w:val="es-ES"/>
          </w:rPr>
          <w:delText>Marketing</w:delText>
        </w:r>
      </w:del>
      <w:ins w:id="5" w:author="Luis Miguel Casado Diaz" w:date="2025-05-14T17:46:00Z" w16du:dateUtc="2025-05-14T15:46:00Z">
        <w:r w:rsidRPr="00642234">
          <w:rPr>
            <w:b/>
            <w:bCs/>
            <w:lang w:val="es-ES"/>
          </w:rPr>
          <w:t>Producción</w:t>
        </w:r>
      </w:ins>
    </w:p>
    <w:p w14:paraId="695E957C" w14:textId="77777777" w:rsidR="00642234" w:rsidRPr="00642234" w:rsidRDefault="00642234" w:rsidP="00642234">
      <w:pPr>
        <w:rPr>
          <w:lang w:val="es-ES"/>
        </w:rPr>
      </w:pPr>
      <w:r w:rsidRPr="00642234">
        <w:rPr>
          <w:b/>
          <w:bCs/>
          <w:lang w:val="es-ES"/>
        </w:rPr>
        <w:t>Asunto:</w:t>
      </w:r>
      <w:r w:rsidRPr="00642234">
        <w:rPr>
          <w:lang w:val="es-ES"/>
        </w:rPr>
        <w:t xml:space="preserve"> ¿</w:t>
      </w:r>
      <w:del w:id="6" w:author="Luis Miguel Casado Diaz" w:date="2025-05-14T17:46:00Z" w16du:dateUtc="2025-05-14T15:46:00Z">
        <w:r w:rsidR="005C2F4F" w:rsidRPr="005C2F4F">
          <w:rPr>
            <w:lang w:val="es-ES"/>
          </w:rPr>
          <w:delText>Está su equipo comercial listo para aprovechar</w:delText>
        </w:r>
      </w:del>
      <w:ins w:id="7" w:author="Luis Miguel Casado Diaz" w:date="2025-05-14T17:46:00Z" w16du:dateUtc="2025-05-14T15:46:00Z">
        <w:r w:rsidRPr="00642234">
          <w:rPr>
            <w:lang w:val="es-ES"/>
          </w:rPr>
          <w:t>Puede</w:t>
        </w:r>
      </w:ins>
      <w:r w:rsidRPr="00642234">
        <w:rPr>
          <w:lang w:val="es-ES"/>
        </w:rPr>
        <w:t xml:space="preserve"> la </w:t>
      </w:r>
      <w:del w:id="8" w:author="Luis Miguel Casado Diaz" w:date="2025-05-14T17:46:00Z" w16du:dateUtc="2025-05-14T15:46:00Z">
        <w:r w:rsidR="005C2F4F" w:rsidRPr="005C2F4F">
          <w:rPr>
            <w:lang w:val="es-ES"/>
          </w:rPr>
          <w:delText>Inteligencia Artificial?</w:delText>
        </w:r>
      </w:del>
      <w:ins w:id="9" w:author="Luis Miguel Casado Diaz" w:date="2025-05-14T17:46:00Z" w16du:dateUtc="2025-05-14T15:46:00Z">
        <w:r w:rsidRPr="00642234">
          <w:rPr>
            <w:lang w:val="es-ES"/>
          </w:rPr>
          <w:t>IA mejorar la eficiencia operativa? Descúbralo en este curso.</w:t>
        </w:r>
      </w:ins>
    </w:p>
    <w:p w14:paraId="6C999821" w14:textId="77777777" w:rsidR="00642234" w:rsidRPr="00642234" w:rsidRDefault="005C2F4F" w:rsidP="00642234">
      <w:pPr>
        <w:rPr>
          <w:lang w:val="es-ES"/>
        </w:rPr>
      </w:pPr>
      <w:del w:id="10" w:author="Luis Miguel Casado Diaz" w:date="2025-05-14T17:46:00Z" w16du:dateUtc="2025-05-14T15:46:00Z">
        <w:r w:rsidRPr="005C2F4F">
          <w:rPr>
            <w:lang w:val="es-ES"/>
          </w:rPr>
          <w:delText>Estimado Carlos</w:delText>
        </w:r>
      </w:del>
      <w:ins w:id="11" w:author="Luis Miguel Casado Diaz" w:date="2025-05-14T17:46:00Z" w16du:dateUtc="2025-05-14T15:46:00Z">
        <w:r w:rsidR="00642234" w:rsidRPr="00642234">
          <w:rPr>
            <w:lang w:val="es-ES"/>
          </w:rPr>
          <w:t>Estimada Sofía</w:t>
        </w:r>
      </w:ins>
      <w:r w:rsidR="00642234" w:rsidRPr="00642234">
        <w:rPr>
          <w:lang w:val="es-ES"/>
        </w:rPr>
        <w:t>,</w:t>
      </w:r>
    </w:p>
    <w:p w14:paraId="5B6E11EA" w14:textId="77777777" w:rsidR="00642234" w:rsidRPr="00642234" w:rsidRDefault="00642234" w:rsidP="00642234">
      <w:pPr>
        <w:rPr>
          <w:lang w:val="es-ES"/>
        </w:rPr>
      </w:pPr>
      <w:r w:rsidRPr="00642234">
        <w:rPr>
          <w:lang w:val="es-ES"/>
        </w:rPr>
        <w:t xml:space="preserve">La Inteligencia Artificial </w:t>
      </w:r>
      <w:del w:id="12" w:author="Luis Miguel Casado Diaz" w:date="2025-05-14T17:46:00Z" w16du:dateUtc="2025-05-14T15:46:00Z">
        <w:r w:rsidR="005C2F4F" w:rsidRPr="005C2F4F">
          <w:rPr>
            <w:lang w:val="es-ES"/>
          </w:rPr>
          <w:delText xml:space="preserve">(IA) ya </w:delText>
        </w:r>
      </w:del>
      <w:r w:rsidRPr="00642234">
        <w:rPr>
          <w:lang w:val="es-ES"/>
        </w:rPr>
        <w:t xml:space="preserve">está </w:t>
      </w:r>
      <w:del w:id="13" w:author="Luis Miguel Casado Diaz" w:date="2025-05-14T17:46:00Z" w16du:dateUtc="2025-05-14T15:46:00Z">
        <w:r w:rsidR="005C2F4F" w:rsidRPr="005C2F4F">
          <w:rPr>
            <w:lang w:val="es-ES"/>
          </w:rPr>
          <w:delText xml:space="preserve">revolucionando la forma en que se segmenta, analiza y comunica con los mercados. ¿Le interesa conocer su aplicación práctica </w:delText>
        </w:r>
      </w:del>
      <w:ins w:id="14" w:author="Luis Miguel Casado Diaz" w:date="2025-05-14T17:46:00Z" w16du:dateUtc="2025-05-14T15:46:00Z">
        <w:r w:rsidRPr="00642234">
          <w:rPr>
            <w:lang w:val="es-ES"/>
          </w:rPr>
          <w:t xml:space="preserve">optimizando procesos clave </w:t>
        </w:r>
      </w:ins>
      <w:r w:rsidRPr="00642234">
        <w:rPr>
          <w:lang w:val="es-ES"/>
        </w:rPr>
        <w:t xml:space="preserve">en </w:t>
      </w:r>
      <w:del w:id="15" w:author="Luis Miguel Casado Diaz" w:date="2025-05-14T17:46:00Z" w16du:dateUtc="2025-05-14T15:46:00Z">
        <w:r w:rsidR="005C2F4F" w:rsidRPr="005C2F4F">
          <w:rPr>
            <w:lang w:val="es-ES"/>
          </w:rPr>
          <w:delText>entornos</w:delText>
        </w:r>
      </w:del>
      <w:ins w:id="16" w:author="Luis Miguel Casado Diaz" w:date="2025-05-14T17:46:00Z" w16du:dateUtc="2025-05-14T15:46:00Z">
        <w:r w:rsidRPr="00642234">
          <w:rPr>
            <w:lang w:val="es-ES"/>
          </w:rPr>
          <w:t>la cadena</w:t>
        </w:r>
      </w:ins>
      <w:r w:rsidRPr="00642234">
        <w:rPr>
          <w:lang w:val="es-ES"/>
        </w:rPr>
        <w:t xml:space="preserve"> de </w:t>
      </w:r>
      <w:del w:id="17" w:author="Luis Miguel Casado Diaz" w:date="2025-05-14T17:46:00Z" w16du:dateUtc="2025-05-14T15:46:00Z">
        <w:r w:rsidR="005C2F4F" w:rsidRPr="005C2F4F">
          <w:rPr>
            <w:lang w:val="es-ES"/>
          </w:rPr>
          <w:delText>ventas y marketing</w:delText>
        </w:r>
      </w:del>
      <w:ins w:id="18" w:author="Luis Miguel Casado Diaz" w:date="2025-05-14T17:46:00Z" w16du:dateUtc="2025-05-14T15:46:00Z">
        <w:r w:rsidRPr="00642234">
          <w:rPr>
            <w:lang w:val="es-ES"/>
          </w:rPr>
          <w:t>valor: desde la predicción de demanda hasta la detección de fallos en producción. ¿Desea comprender cómo aplicarla en su área</w:t>
        </w:r>
      </w:ins>
      <w:r w:rsidRPr="00642234">
        <w:rPr>
          <w:lang w:val="es-ES"/>
        </w:rPr>
        <w:t>?</w:t>
      </w:r>
    </w:p>
    <w:p w14:paraId="28B21573" w14:textId="77777777" w:rsidR="00642234" w:rsidRPr="00642234" w:rsidRDefault="00642234" w:rsidP="00642234">
      <w:pPr>
        <w:rPr>
          <w:lang w:val="es-ES"/>
        </w:rPr>
      </w:pPr>
      <w:r w:rsidRPr="00642234">
        <w:rPr>
          <w:lang w:val="es-ES"/>
        </w:rPr>
        <w:t xml:space="preserve">Nuestro Curso Introductorio a la IA para Líderes </w:t>
      </w:r>
      <w:del w:id="19" w:author="Luis Miguel Casado Diaz" w:date="2025-05-14T17:46:00Z" w16du:dateUtc="2025-05-14T15:46:00Z">
        <w:r w:rsidR="005C2F4F" w:rsidRPr="005C2F4F">
          <w:rPr>
            <w:lang w:val="es-ES"/>
          </w:rPr>
          <w:delText xml:space="preserve">le permitirá comprender rápidamente </w:delText>
        </w:r>
      </w:del>
      <w:ins w:id="20" w:author="Luis Miguel Casado Diaz" w:date="2025-05-14T17:46:00Z" w16du:dateUtc="2025-05-14T15:46:00Z">
        <w:r w:rsidRPr="00642234">
          <w:rPr>
            <w:lang w:val="es-ES"/>
          </w:rPr>
          <w:t xml:space="preserve">proporciona una visión clara y práctica de </w:t>
        </w:r>
      </w:ins>
      <w:r w:rsidRPr="00642234">
        <w:rPr>
          <w:lang w:val="es-ES"/>
        </w:rPr>
        <w:t xml:space="preserve">conceptos </w:t>
      </w:r>
      <w:del w:id="21" w:author="Luis Miguel Casado Diaz" w:date="2025-05-14T17:46:00Z" w16du:dateUtc="2025-05-14T15:46:00Z">
        <w:r w:rsidR="005C2F4F" w:rsidRPr="005C2F4F">
          <w:rPr>
            <w:lang w:val="es-ES"/>
          </w:rPr>
          <w:delText xml:space="preserve">clave </w:delText>
        </w:r>
      </w:del>
      <w:r w:rsidRPr="00642234">
        <w:rPr>
          <w:lang w:val="es-ES"/>
        </w:rPr>
        <w:t xml:space="preserve">como </w:t>
      </w:r>
      <w:del w:id="22" w:author="Luis Miguel Casado Diaz" w:date="2025-05-14T17:46:00Z" w16du:dateUtc="2025-05-14T15:46:00Z">
        <w:r w:rsidR="005C2F4F" w:rsidRPr="005C2F4F">
          <w:rPr>
            <w:lang w:val="es-ES"/>
          </w:rPr>
          <w:delText xml:space="preserve">el </w:delText>
        </w:r>
      </w:del>
      <w:r w:rsidRPr="00642234">
        <w:rPr>
          <w:lang w:val="es-ES"/>
        </w:rPr>
        <w:t>aprendizaje supervisado</w:t>
      </w:r>
      <w:del w:id="23" w:author="Luis Miguel Casado Diaz" w:date="2025-05-14T17:46:00Z" w16du:dateUtc="2025-05-14T15:46:00Z">
        <w:r w:rsidR="005C2F4F" w:rsidRPr="005C2F4F">
          <w:rPr>
            <w:lang w:val="es-ES"/>
          </w:rPr>
          <w:delText xml:space="preserve"> y no supervisado</w:delText>
        </w:r>
      </w:del>
      <w:r w:rsidRPr="00642234">
        <w:rPr>
          <w:lang w:val="es-ES"/>
        </w:rPr>
        <w:t xml:space="preserve">, regresión y </w:t>
      </w:r>
      <w:del w:id="24" w:author="Luis Miguel Casado Diaz" w:date="2025-05-14T17:46:00Z" w16du:dateUtc="2025-05-14T15:46:00Z">
        <w:r w:rsidR="005C2F4F" w:rsidRPr="005C2F4F">
          <w:rPr>
            <w:lang w:val="es-ES"/>
          </w:rPr>
          <w:delText>clusterización</w:delText>
        </w:r>
      </w:del>
      <w:ins w:id="25" w:author="Luis Miguel Casado Diaz" w:date="2025-05-14T17:46:00Z" w16du:dateUtc="2025-05-14T15:46:00Z">
        <w:r w:rsidRPr="00642234">
          <w:rPr>
            <w:lang w:val="es-ES"/>
          </w:rPr>
          <w:t>redes neuronales</w:t>
        </w:r>
      </w:ins>
      <w:r w:rsidRPr="00642234">
        <w:rPr>
          <w:lang w:val="es-ES"/>
        </w:rPr>
        <w:t xml:space="preserve">, con foco en la </w:t>
      </w:r>
      <w:del w:id="26" w:author="Luis Miguel Casado Diaz" w:date="2025-05-14T17:46:00Z" w16du:dateUtc="2025-05-14T15:46:00Z">
        <w:r w:rsidR="005C2F4F" w:rsidRPr="005C2F4F">
          <w:rPr>
            <w:lang w:val="es-ES"/>
          </w:rPr>
          <w:delText>personalización y el análisis predictivo</w:delText>
        </w:r>
      </w:del>
      <w:ins w:id="27" w:author="Luis Miguel Casado Diaz" w:date="2025-05-14T17:46:00Z" w16du:dateUtc="2025-05-14T15:46:00Z">
        <w:r w:rsidRPr="00642234">
          <w:rPr>
            <w:lang w:val="es-ES"/>
          </w:rPr>
          <w:t>eficiencia operativa y la toma de decisiones basada en datos</w:t>
        </w:r>
      </w:ins>
      <w:r w:rsidRPr="00642234">
        <w:rPr>
          <w:lang w:val="es-ES"/>
        </w:rPr>
        <w:t>.</w:t>
      </w:r>
    </w:p>
    <w:p w14:paraId="52EDB5A4" w14:textId="77777777" w:rsidR="00642234" w:rsidRPr="00642234" w:rsidRDefault="005C2F4F" w:rsidP="00642234">
      <w:pPr>
        <w:rPr>
          <w:lang w:val="es-ES"/>
        </w:rPr>
      </w:pPr>
      <w:del w:id="28" w:author="Luis Miguel Casado Diaz" w:date="2025-05-14T17:46:00Z" w16du:dateUtc="2025-05-14T15:46:00Z">
        <w:r w:rsidRPr="005C2F4F">
          <w:rPr>
            <w:lang w:val="es-ES"/>
          </w:rPr>
          <w:delText>En</w:delText>
        </w:r>
      </w:del>
      <w:ins w:id="29" w:author="Luis Miguel Casado Diaz" w:date="2025-05-14T17:46:00Z" w16du:dateUtc="2025-05-14T15:46:00Z">
        <w:r w:rsidR="00642234" w:rsidRPr="00642234">
          <w:rPr>
            <w:lang w:val="es-ES"/>
          </w:rPr>
          <w:t>Durante</w:t>
        </w:r>
      </w:ins>
      <w:r w:rsidR="00642234" w:rsidRPr="00642234">
        <w:rPr>
          <w:lang w:val="es-ES"/>
        </w:rPr>
        <w:t xml:space="preserve"> la parte práctica con </w:t>
      </w:r>
      <w:proofErr w:type="spellStart"/>
      <w:r w:rsidR="00642234" w:rsidRPr="00642234">
        <w:rPr>
          <w:lang w:val="es-ES"/>
        </w:rPr>
        <w:t>ChatGPT</w:t>
      </w:r>
      <w:proofErr w:type="spellEnd"/>
      <w:r w:rsidR="00642234" w:rsidRPr="00642234">
        <w:rPr>
          <w:lang w:val="es-ES"/>
        </w:rPr>
        <w:t xml:space="preserve">, </w:t>
      </w:r>
      <w:del w:id="30" w:author="Luis Miguel Casado Diaz" w:date="2025-05-14T17:46:00Z" w16du:dateUtc="2025-05-14T15:46:00Z">
        <w:r w:rsidRPr="005C2F4F">
          <w:rPr>
            <w:lang w:val="es-ES"/>
          </w:rPr>
          <w:delText>aplicará</w:delText>
        </w:r>
      </w:del>
      <w:ins w:id="31" w:author="Luis Miguel Casado Diaz" w:date="2025-05-14T17:46:00Z" w16du:dateUtc="2025-05-14T15:46:00Z">
        <w:r w:rsidR="00642234" w:rsidRPr="00642234">
          <w:rPr>
            <w:lang w:val="es-ES"/>
          </w:rPr>
          <w:t>explorará</w:t>
        </w:r>
      </w:ins>
      <w:r w:rsidR="00642234" w:rsidRPr="00642234">
        <w:rPr>
          <w:lang w:val="es-ES"/>
        </w:rPr>
        <w:t xml:space="preserve"> metodologías como CETO y </w:t>
      </w:r>
      <w:proofErr w:type="spellStart"/>
      <w:r w:rsidR="00642234" w:rsidRPr="00642234">
        <w:rPr>
          <w:lang w:val="es-ES"/>
        </w:rPr>
        <w:t>CoT</w:t>
      </w:r>
      <w:proofErr w:type="spellEnd"/>
      <w:r w:rsidR="00642234" w:rsidRPr="00642234">
        <w:rPr>
          <w:lang w:val="es-ES"/>
        </w:rPr>
        <w:t xml:space="preserve"> </w:t>
      </w:r>
      <w:del w:id="32" w:author="Luis Miguel Casado Diaz" w:date="2025-05-14T17:46:00Z" w16du:dateUtc="2025-05-14T15:46:00Z">
        <w:r w:rsidRPr="005C2F4F">
          <w:rPr>
            <w:lang w:val="es-ES"/>
          </w:rPr>
          <w:delText>para casos reales</w:delText>
        </w:r>
      </w:del>
      <w:ins w:id="33" w:author="Luis Miguel Casado Diaz" w:date="2025-05-14T17:46:00Z" w16du:dateUtc="2025-05-14T15:46:00Z">
        <w:r w:rsidR="00642234" w:rsidRPr="00642234">
          <w:rPr>
            <w:lang w:val="es-ES"/>
          </w:rPr>
          <w:t>aplicadas a la mejora</w:t>
        </w:r>
      </w:ins>
      <w:r w:rsidR="00642234" w:rsidRPr="00642234">
        <w:rPr>
          <w:lang w:val="es-ES"/>
        </w:rPr>
        <w:t xml:space="preserve"> de </w:t>
      </w:r>
      <w:del w:id="34" w:author="Luis Miguel Casado Diaz" w:date="2025-05-14T17:46:00Z" w16du:dateUtc="2025-05-14T15:46:00Z">
        <w:r w:rsidRPr="005C2F4F">
          <w:rPr>
            <w:lang w:val="es-ES"/>
          </w:rPr>
          <w:delText>generación de mensajes comerciales</w:delText>
        </w:r>
      </w:del>
      <w:ins w:id="35" w:author="Luis Miguel Casado Diaz" w:date="2025-05-14T17:46:00Z" w16du:dateUtc="2025-05-14T15:46:00Z">
        <w:r w:rsidR="00642234" w:rsidRPr="00642234">
          <w:rPr>
            <w:lang w:val="es-ES"/>
          </w:rPr>
          <w:t>procesos</w:t>
        </w:r>
      </w:ins>
      <w:r w:rsidR="00642234" w:rsidRPr="00642234">
        <w:rPr>
          <w:lang w:val="es-ES"/>
        </w:rPr>
        <w:t xml:space="preserve">, análisis de </w:t>
      </w:r>
      <w:del w:id="36" w:author="Luis Miguel Casado Diaz" w:date="2025-05-14T17:46:00Z" w16du:dateUtc="2025-05-14T15:46:00Z">
        <w:r w:rsidRPr="005C2F4F">
          <w:rPr>
            <w:lang w:val="es-ES"/>
          </w:rPr>
          <w:delText>comportamiento del cliente</w:delText>
        </w:r>
      </w:del>
      <w:ins w:id="37" w:author="Luis Miguel Casado Diaz" w:date="2025-05-14T17:46:00Z" w16du:dateUtc="2025-05-14T15:46:00Z">
        <w:r w:rsidR="00642234" w:rsidRPr="00642234">
          <w:rPr>
            <w:lang w:val="es-ES"/>
          </w:rPr>
          <w:t>datos operacionales</w:t>
        </w:r>
      </w:ins>
      <w:r w:rsidR="00642234" w:rsidRPr="00642234">
        <w:rPr>
          <w:lang w:val="es-ES"/>
        </w:rPr>
        <w:t xml:space="preserve"> y automatización de tareas </w:t>
      </w:r>
      <w:del w:id="38" w:author="Luis Miguel Casado Diaz" w:date="2025-05-14T17:46:00Z" w16du:dateUtc="2025-05-14T15:46:00Z">
        <w:r w:rsidRPr="005C2F4F">
          <w:rPr>
            <w:lang w:val="es-ES"/>
          </w:rPr>
          <w:delText>de marketing</w:delText>
        </w:r>
      </w:del>
      <w:ins w:id="39" w:author="Luis Miguel Casado Diaz" w:date="2025-05-14T17:46:00Z" w16du:dateUtc="2025-05-14T15:46:00Z">
        <w:r w:rsidR="00642234" w:rsidRPr="00642234">
          <w:rPr>
            <w:lang w:val="es-ES"/>
          </w:rPr>
          <w:t>administrativas</w:t>
        </w:r>
      </w:ins>
      <w:r w:rsidR="00642234" w:rsidRPr="00642234">
        <w:rPr>
          <w:lang w:val="es-ES"/>
        </w:rPr>
        <w:t>.</w:t>
      </w:r>
    </w:p>
    <w:p w14:paraId="045E3EC1" w14:textId="77777777" w:rsidR="00642234" w:rsidRPr="00642234" w:rsidRDefault="00642234" w:rsidP="00642234">
      <w:pPr>
        <w:rPr>
          <w:lang w:val="es-ES"/>
        </w:rPr>
      </w:pPr>
      <w:r w:rsidRPr="00642234">
        <w:rPr>
          <w:b/>
          <w:bCs/>
          <w:lang w:val="es-ES"/>
        </w:rPr>
        <w:t>Beneficios clave para su área:</w:t>
      </w:r>
    </w:p>
    <w:p w14:paraId="0C2FADB1" w14:textId="77777777" w:rsidR="005C2F4F" w:rsidRPr="005C2F4F" w:rsidRDefault="005C2F4F" w:rsidP="005C2F4F">
      <w:pPr>
        <w:numPr>
          <w:ilvl w:val="0"/>
          <w:numId w:val="2"/>
        </w:numPr>
        <w:rPr>
          <w:del w:id="40" w:author="Luis Miguel Casado Diaz" w:date="2025-05-14T17:46:00Z" w16du:dateUtc="2025-05-14T15:46:00Z"/>
          <w:lang w:val="es-ES"/>
        </w:rPr>
      </w:pPr>
      <w:del w:id="41" w:author="Luis Miguel Casado Diaz" w:date="2025-05-14T17:46:00Z" w16du:dateUtc="2025-05-14T15:46:00Z">
        <w:r w:rsidRPr="005C2F4F">
          <w:rPr>
            <w:lang w:val="es-ES"/>
          </w:rPr>
          <w:delText>Comprensión estratégica del potencial</w:delText>
        </w:r>
      </w:del>
      <w:ins w:id="42" w:author="Luis Miguel Casado Diaz" w:date="2025-05-14T17:46:00Z" w16du:dateUtc="2025-05-14T15:46:00Z">
        <w:r w:rsidR="00642234" w:rsidRPr="00642234">
          <w:rPr>
            <w:lang w:val="es-ES"/>
          </w:rPr>
          <w:t>Identificación</w:t>
        </w:r>
      </w:ins>
      <w:r w:rsidR="00642234" w:rsidRPr="00642234">
        <w:rPr>
          <w:lang w:val="es-ES"/>
        </w:rPr>
        <w:t xml:space="preserve"> de </w:t>
      </w:r>
      <w:del w:id="43" w:author="Luis Miguel Casado Diaz" w:date="2025-05-14T17:46:00Z" w16du:dateUtc="2025-05-14T15:46:00Z">
        <w:r w:rsidRPr="005C2F4F">
          <w:rPr>
            <w:lang w:val="es-ES"/>
          </w:rPr>
          <w:delText>la IA en ventas y campañas.</w:delText>
        </w:r>
      </w:del>
    </w:p>
    <w:p w14:paraId="2E9A345A" w14:textId="77777777" w:rsidR="00642234" w:rsidRPr="00642234" w:rsidRDefault="005C2F4F" w:rsidP="00642234">
      <w:pPr>
        <w:numPr>
          <w:ilvl w:val="0"/>
          <w:numId w:val="1"/>
        </w:numPr>
        <w:rPr>
          <w:ins w:id="44" w:author="Luis Miguel Casado Diaz" w:date="2025-05-14T17:46:00Z" w16du:dateUtc="2025-05-14T15:46:00Z"/>
          <w:lang w:val="es-ES"/>
        </w:rPr>
      </w:pPr>
      <w:del w:id="45" w:author="Luis Miguel Casado Diaz" w:date="2025-05-14T17:46:00Z" w16du:dateUtc="2025-05-14T15:46:00Z">
        <w:r w:rsidRPr="005C2F4F">
          <w:rPr>
            <w:lang w:val="es-ES"/>
          </w:rPr>
          <w:delText>Herramientas</w:delText>
        </w:r>
      </w:del>
      <w:ins w:id="46" w:author="Luis Miguel Casado Diaz" w:date="2025-05-14T17:46:00Z" w16du:dateUtc="2025-05-14T15:46:00Z">
        <w:r w:rsidR="00642234" w:rsidRPr="00642234">
          <w:rPr>
            <w:lang w:val="es-ES"/>
          </w:rPr>
          <w:t>oportunidades</w:t>
        </w:r>
      </w:ins>
      <w:r w:rsidR="00642234" w:rsidRPr="00642234">
        <w:rPr>
          <w:lang w:val="es-ES"/>
        </w:rPr>
        <w:t xml:space="preserve"> para </w:t>
      </w:r>
      <w:del w:id="47" w:author="Luis Miguel Casado Diaz" w:date="2025-05-14T17:46:00Z" w16du:dateUtc="2025-05-14T15:46:00Z">
        <w:r w:rsidRPr="005C2F4F">
          <w:rPr>
            <w:lang w:val="es-ES"/>
          </w:rPr>
          <w:delText>segmentar mejor y tomar</w:delText>
        </w:r>
      </w:del>
      <w:ins w:id="48" w:author="Luis Miguel Casado Diaz" w:date="2025-05-14T17:46:00Z" w16du:dateUtc="2025-05-14T15:46:00Z">
        <w:r w:rsidR="00642234" w:rsidRPr="00642234">
          <w:rPr>
            <w:lang w:val="es-ES"/>
          </w:rPr>
          <w:t>optimizar procesos mediante IA.</w:t>
        </w:r>
      </w:ins>
    </w:p>
    <w:p w14:paraId="6CD72A0C" w14:textId="77777777" w:rsidR="00642234" w:rsidRPr="00642234" w:rsidRDefault="00642234" w:rsidP="00642234">
      <w:pPr>
        <w:numPr>
          <w:ilvl w:val="0"/>
          <w:numId w:val="1"/>
        </w:numPr>
        <w:rPr>
          <w:lang w:val="es-ES"/>
        </w:rPr>
        <w:pPrChange w:id="49" w:author="Luis Miguel Casado Diaz" w:date="2025-05-14T17:46:00Z" w16du:dateUtc="2025-05-14T15:46:00Z">
          <w:pPr>
            <w:numPr>
              <w:numId w:val="2"/>
            </w:numPr>
            <w:tabs>
              <w:tab w:val="num" w:pos="720"/>
            </w:tabs>
            <w:ind w:left="720" w:hanging="360"/>
          </w:pPr>
        </w:pPrChange>
      </w:pPr>
      <w:ins w:id="50" w:author="Luis Miguel Casado Diaz" w:date="2025-05-14T17:46:00Z" w16du:dateUtc="2025-05-14T15:46:00Z">
        <w:r w:rsidRPr="00642234">
          <w:rPr>
            <w:lang w:val="es-ES"/>
          </w:rPr>
          <w:t>Mejora en la toma de</w:t>
        </w:r>
      </w:ins>
      <w:r w:rsidRPr="00642234">
        <w:rPr>
          <w:lang w:val="es-ES"/>
        </w:rPr>
        <w:t xml:space="preserve"> decisiones </w:t>
      </w:r>
      <w:del w:id="51" w:author="Luis Miguel Casado Diaz" w:date="2025-05-14T17:46:00Z" w16du:dateUtc="2025-05-14T15:46:00Z">
        <w:r w:rsidR="005C2F4F" w:rsidRPr="005C2F4F">
          <w:rPr>
            <w:lang w:val="es-ES"/>
          </w:rPr>
          <w:delText>basadas</w:delText>
        </w:r>
      </w:del>
      <w:ins w:id="52" w:author="Luis Miguel Casado Diaz" w:date="2025-05-14T17:46:00Z" w16du:dateUtc="2025-05-14T15:46:00Z">
        <w:r w:rsidRPr="00642234">
          <w:rPr>
            <w:lang w:val="es-ES"/>
          </w:rPr>
          <w:t>operativas basada</w:t>
        </w:r>
      </w:ins>
      <w:r w:rsidRPr="00642234">
        <w:rPr>
          <w:lang w:val="es-ES"/>
        </w:rPr>
        <w:t xml:space="preserve"> en datos.</w:t>
      </w:r>
    </w:p>
    <w:p w14:paraId="220DEDB5" w14:textId="77777777" w:rsidR="005C2F4F" w:rsidRPr="005C2F4F" w:rsidRDefault="005C2F4F" w:rsidP="005C2F4F">
      <w:pPr>
        <w:numPr>
          <w:ilvl w:val="0"/>
          <w:numId w:val="2"/>
        </w:numPr>
        <w:rPr>
          <w:del w:id="53" w:author="Luis Miguel Casado Diaz" w:date="2025-05-14T17:46:00Z" w16du:dateUtc="2025-05-14T15:46:00Z"/>
          <w:lang w:val="es-ES"/>
        </w:rPr>
      </w:pPr>
      <w:del w:id="54" w:author="Luis Miguel Casado Diaz" w:date="2025-05-14T17:46:00Z" w16du:dateUtc="2025-05-14T15:46:00Z">
        <w:r w:rsidRPr="005C2F4F">
          <w:rPr>
            <w:lang w:val="es-ES"/>
          </w:rPr>
          <w:delText>Comunicación más eficaz y personalizada con su público objetivo.</w:delText>
        </w:r>
      </w:del>
    </w:p>
    <w:p w14:paraId="0B6509E8" w14:textId="77777777" w:rsidR="005C2F4F" w:rsidRPr="005C2F4F" w:rsidRDefault="005C2F4F" w:rsidP="005C2F4F">
      <w:pPr>
        <w:rPr>
          <w:del w:id="55" w:author="Luis Miguel Casado Diaz" w:date="2025-05-14T17:46:00Z" w16du:dateUtc="2025-05-14T15:46:00Z"/>
          <w:lang w:val="es-ES"/>
        </w:rPr>
      </w:pPr>
      <w:del w:id="56" w:author="Luis Miguel Casado Diaz" w:date="2025-05-14T17:46:00Z" w16du:dateUtc="2025-05-14T15:46:00Z">
        <w:r w:rsidRPr="005C2F4F">
          <w:rPr>
            <w:lang w:val="es-ES"/>
          </w:rPr>
          <w:delText>¿Le gustaría liderar esta evolución en su equipo?</w:delText>
        </w:r>
      </w:del>
    </w:p>
    <w:p w14:paraId="157507E5" w14:textId="77777777" w:rsidR="00642234" w:rsidRPr="00642234" w:rsidRDefault="00642234" w:rsidP="00642234">
      <w:pPr>
        <w:numPr>
          <w:ilvl w:val="0"/>
          <w:numId w:val="1"/>
        </w:numPr>
        <w:rPr>
          <w:ins w:id="57" w:author="Luis Miguel Casado Diaz" w:date="2025-05-14T17:46:00Z" w16du:dateUtc="2025-05-14T15:46:00Z"/>
          <w:lang w:val="es-ES"/>
        </w:rPr>
      </w:pPr>
      <w:ins w:id="58" w:author="Luis Miguel Casado Diaz" w:date="2025-05-14T17:46:00Z" w16du:dateUtc="2025-05-14T15:46:00Z">
        <w:r w:rsidRPr="00642234">
          <w:rPr>
            <w:lang w:val="es-ES"/>
          </w:rPr>
          <w:t>Aplicación inmediata en casos de planificación y eficiencia productiva.</w:t>
        </w:r>
      </w:ins>
    </w:p>
    <w:p w14:paraId="45BCA7A5" w14:textId="77777777" w:rsidR="00642234" w:rsidRPr="00642234" w:rsidRDefault="00642234" w:rsidP="00642234">
      <w:pPr>
        <w:rPr>
          <w:ins w:id="59" w:author="Luis Miguel Casado Diaz" w:date="2025-05-14T17:46:00Z" w16du:dateUtc="2025-05-14T15:46:00Z"/>
          <w:lang w:val="es-ES"/>
        </w:rPr>
      </w:pPr>
      <w:ins w:id="60" w:author="Luis Miguel Casado Diaz" w:date="2025-05-14T17:46:00Z" w16du:dateUtc="2025-05-14T15:46:00Z">
        <w:r w:rsidRPr="00642234">
          <w:rPr>
            <w:lang w:val="es-ES"/>
          </w:rPr>
          <w:t>¿Lista para transformar sus operaciones con inteligencia?</w:t>
        </w:r>
      </w:ins>
    </w:p>
    <w:p w14:paraId="71783B68" w14:textId="77777777" w:rsidR="00642234" w:rsidRPr="00642234" w:rsidRDefault="00642234" w:rsidP="00642234">
      <w:pPr>
        <w:rPr>
          <w:lang w:val="es-ES"/>
        </w:rPr>
      </w:pPr>
      <w:r w:rsidRPr="00642234">
        <w:rPr>
          <w:lang w:val="es-ES"/>
        </w:rPr>
        <w:t>Descubra más y asegure su plaza aquí: [Enlace al curso]</w:t>
      </w:r>
    </w:p>
    <w:p w14:paraId="2C8BF626" w14:textId="77777777" w:rsidR="00642234" w:rsidRPr="00642234" w:rsidRDefault="00642234" w:rsidP="00642234">
      <w:pPr>
        <w:rPr>
          <w:lang w:val="es-ES"/>
        </w:rPr>
      </w:pPr>
      <w:r w:rsidRPr="00642234">
        <w:rPr>
          <w:lang w:val="es-ES"/>
        </w:rPr>
        <w:t>Un atento saludo,</w:t>
      </w:r>
      <w:r w:rsidRPr="00642234">
        <w:rPr>
          <w:lang w:val="es-ES"/>
        </w:rPr>
        <w:br/>
        <w:t>[Tu Nombre / Nombre de la Organización]</w:t>
      </w:r>
      <w:r w:rsidRPr="00642234">
        <w:rPr>
          <w:lang w:val="es-ES"/>
        </w:rPr>
        <w:br/>
        <w:t>[Tu Información de Contacto]</w:t>
      </w:r>
    </w:p>
    <w:p w14:paraId="5CA2B443" w14:textId="77777777" w:rsidR="003B174E" w:rsidRDefault="003B174E"/>
    <w:sectPr w:rsidR="003B1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71705"/>
    <w:multiLevelType w:val="multilevel"/>
    <w:tmpl w:val="A51E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1230E"/>
    <w:multiLevelType w:val="multilevel"/>
    <w:tmpl w:val="377A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072116">
    <w:abstractNumId w:val="0"/>
  </w:num>
  <w:num w:numId="2" w16cid:durableId="192206039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uis Miguel Casado Diaz">
    <w15:presenceInfo w15:providerId="Windows Live" w15:userId="3412743d471a16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34"/>
    <w:rsid w:val="001B6FB6"/>
    <w:rsid w:val="003926EF"/>
    <w:rsid w:val="003B174E"/>
    <w:rsid w:val="004E41EA"/>
    <w:rsid w:val="005C2F4F"/>
    <w:rsid w:val="00642234"/>
    <w:rsid w:val="00681EAE"/>
    <w:rsid w:val="007033B0"/>
    <w:rsid w:val="00772FDE"/>
    <w:rsid w:val="007C7490"/>
    <w:rsid w:val="00937F95"/>
    <w:rsid w:val="00C1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81DC"/>
  <w15:chartTrackingRefBased/>
  <w15:docId w15:val="{1E756D2D-1552-4EBE-B28B-FC740612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2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2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2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2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2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2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2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2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2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22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22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22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22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2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2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2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2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2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22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22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22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2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22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2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1</cp:revision>
  <dcterms:created xsi:type="dcterms:W3CDTF">2025-05-14T15:34:00Z</dcterms:created>
  <dcterms:modified xsi:type="dcterms:W3CDTF">2025-05-14T15:46:00Z</dcterms:modified>
</cp:coreProperties>
</file>